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9AA" w:rsidRPr="008D59AA" w:rsidRDefault="00DF077C" w:rsidP="008D59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8D59AA" w:rsidRPr="008D59AA" w:rsidTr="008D59AA">
        <w:trPr>
          <w:tblCellSpacing w:w="15" w:type="dxa"/>
        </w:trPr>
        <w:tc>
          <w:tcPr>
            <w:tcW w:w="0" w:type="auto"/>
            <w:vAlign w:val="center"/>
            <w:hideMark/>
          </w:tcPr>
          <w:p w:rsidR="008D59AA" w:rsidRPr="008D59AA" w:rsidRDefault="008D59AA" w:rsidP="008D59AA">
            <w:pPr>
              <w:spacing w:after="0" w:line="240" w:lineRule="auto"/>
              <w:rPr>
                <w:rFonts w:ascii="Times New Roman" w:eastAsia="Times New Roman" w:hAnsi="Times New Roman" w:cs="Times New Roman"/>
                <w:sz w:val="24"/>
                <w:szCs w:val="24"/>
              </w:rPr>
            </w:pPr>
            <w:r w:rsidRPr="008D59AA">
              <w:rPr>
                <w:rFonts w:ascii="Times New Roman" w:eastAsia="Times New Roman" w:hAnsi="Times New Roman" w:cs="Times New Roman"/>
                <w:b/>
                <w:bCs/>
                <w:color w:val="CC0000"/>
                <w:sz w:val="36"/>
                <w:szCs w:val="36"/>
              </w:rPr>
              <w:t>SAF FI Technical Interview Questions 1</w:t>
            </w:r>
          </w:p>
          <w:p w:rsidR="008D59AA" w:rsidRPr="008D59AA" w:rsidRDefault="008D59AA" w:rsidP="008D59AA">
            <w:pPr>
              <w:spacing w:before="100" w:beforeAutospacing="1" w:after="100" w:afterAutospacing="1" w:line="240" w:lineRule="auto"/>
              <w:rPr>
                <w:ins w:id="0" w:author="Unknown"/>
                <w:rFonts w:ascii="Times New Roman" w:eastAsia="Times New Roman" w:hAnsi="Times New Roman" w:cs="Times New Roman"/>
                <w:sz w:val="24"/>
                <w:szCs w:val="24"/>
              </w:rPr>
            </w:pPr>
            <w:bookmarkStart w:id="1" w:name="_GoBack"/>
            <w:bookmarkEnd w:id="1"/>
            <w:ins w:id="2" w:author="Unknown">
              <w:r w:rsidRPr="008D59AA">
                <w:rPr>
                  <w:rFonts w:ascii="Times New Roman" w:eastAsia="Times New Roman" w:hAnsi="Times New Roman" w:cs="Times New Roman"/>
                  <w:b/>
                  <w:bCs/>
                  <w:sz w:val="24"/>
                  <w:szCs w:val="24"/>
                </w:rPr>
                <w:t>1. Tell me about FI Organizational structure?</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Client </w:t>
              </w:r>
              <w:r w:rsidRPr="008D59AA">
                <w:rPr>
                  <w:rFonts w:ascii="Times New Roman" w:eastAsia="Times New Roman" w:hAnsi="Times New Roman" w:cs="Times New Roman"/>
                  <w:sz w:val="24"/>
                  <w:szCs w:val="24"/>
                </w:rPr>
                <w:br/>
                <w:t>               | </w:t>
              </w:r>
              <w:r w:rsidRPr="008D59AA">
                <w:rPr>
                  <w:rFonts w:ascii="Times New Roman" w:eastAsia="Times New Roman" w:hAnsi="Times New Roman" w:cs="Times New Roman"/>
                  <w:sz w:val="24"/>
                  <w:szCs w:val="24"/>
                </w:rPr>
                <w:br/>
                <w:t>      Operating Concern </w:t>
              </w:r>
              <w:r w:rsidRPr="008D59AA">
                <w:rPr>
                  <w:rFonts w:ascii="Times New Roman" w:eastAsia="Times New Roman" w:hAnsi="Times New Roman" w:cs="Times New Roman"/>
                  <w:sz w:val="24"/>
                  <w:szCs w:val="24"/>
                </w:rPr>
                <w:br/>
                <w:t>               | </w:t>
              </w:r>
              <w:r w:rsidRPr="008D59AA">
                <w:rPr>
                  <w:rFonts w:ascii="Times New Roman" w:eastAsia="Times New Roman" w:hAnsi="Times New Roman" w:cs="Times New Roman"/>
                  <w:sz w:val="24"/>
                  <w:szCs w:val="24"/>
                </w:rPr>
                <w:br/>
                <w:t>Controlling area1       Controlling Area 2 </w:t>
              </w:r>
              <w:r w:rsidRPr="008D59AA">
                <w:rPr>
                  <w:rFonts w:ascii="Times New Roman" w:eastAsia="Times New Roman" w:hAnsi="Times New Roman" w:cs="Times New Roman"/>
                  <w:sz w:val="24"/>
                  <w:szCs w:val="24"/>
                </w:rPr>
                <w:br/>
                <w:t>         | </w:t>
              </w:r>
              <w:r w:rsidRPr="008D59AA">
                <w:rPr>
                  <w:rFonts w:ascii="Times New Roman" w:eastAsia="Times New Roman" w:hAnsi="Times New Roman" w:cs="Times New Roman"/>
                  <w:sz w:val="24"/>
                  <w:szCs w:val="24"/>
                </w:rPr>
                <w:br/>
                <w:t>Co. Code 1 Co. Code 2 </w:t>
              </w:r>
              <w:r w:rsidRPr="008D59AA">
                <w:rPr>
                  <w:rFonts w:ascii="Times New Roman" w:eastAsia="Times New Roman" w:hAnsi="Times New Roman" w:cs="Times New Roman"/>
                  <w:sz w:val="24"/>
                  <w:szCs w:val="24"/>
                </w:rPr>
                <w:br/>
                <w:t>    | </w:t>
              </w:r>
              <w:r w:rsidRPr="008D59AA">
                <w:rPr>
                  <w:rFonts w:ascii="Times New Roman" w:eastAsia="Times New Roman" w:hAnsi="Times New Roman" w:cs="Times New Roman"/>
                  <w:sz w:val="24"/>
                  <w:szCs w:val="24"/>
                </w:rPr>
                <w:br/>
                <w:t>Bus area 1  Bus area2  Bus Area3  Bus Area 4</w:t>
              </w:r>
            </w:ins>
          </w:p>
          <w:p w:rsidR="008D59AA" w:rsidRPr="008D59AA" w:rsidRDefault="008D59AA" w:rsidP="008D59AA">
            <w:pPr>
              <w:spacing w:before="100" w:beforeAutospacing="1" w:after="100" w:afterAutospacing="1" w:line="240" w:lineRule="auto"/>
              <w:rPr>
                <w:ins w:id="3" w:author="Unknown"/>
                <w:rFonts w:ascii="Times New Roman" w:eastAsia="Times New Roman" w:hAnsi="Times New Roman" w:cs="Times New Roman"/>
                <w:sz w:val="24"/>
                <w:szCs w:val="24"/>
              </w:rPr>
            </w:pPr>
            <w:ins w:id="4" w:author="Unknown">
              <w:r w:rsidRPr="008D59AA">
                <w:rPr>
                  <w:rFonts w:ascii="Times New Roman" w:eastAsia="Times New Roman" w:hAnsi="Times New Roman" w:cs="Times New Roman"/>
                  <w:b/>
                  <w:bCs/>
                  <w:sz w:val="24"/>
                  <w:szCs w:val="24"/>
                </w:rPr>
                <w:t>2. How many Normal and Special periods will be there in fiscal year, why do u use special periods?</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12 Normal posting period and 4 special periods are in the fiscal year which can be used for posting tax and audit adjustments to a closed fiscal year.</w:t>
              </w:r>
            </w:ins>
          </w:p>
          <w:p w:rsidR="008D59AA" w:rsidRPr="008D59AA" w:rsidRDefault="008D59AA" w:rsidP="008D59AA">
            <w:pPr>
              <w:spacing w:before="100" w:beforeAutospacing="1" w:after="100" w:afterAutospacing="1" w:line="240" w:lineRule="auto"/>
              <w:rPr>
                <w:ins w:id="5" w:author="Unknown"/>
                <w:rFonts w:ascii="Times New Roman" w:eastAsia="Times New Roman" w:hAnsi="Times New Roman" w:cs="Times New Roman"/>
                <w:sz w:val="24"/>
                <w:szCs w:val="24"/>
              </w:rPr>
            </w:pPr>
            <w:proofErr w:type="gramStart"/>
            <w:ins w:id="6" w:author="Unknown">
              <w:r w:rsidRPr="008D59AA">
                <w:rPr>
                  <w:rFonts w:ascii="Times New Roman" w:eastAsia="Times New Roman" w:hAnsi="Times New Roman" w:cs="Times New Roman"/>
                  <w:b/>
                  <w:bCs/>
                  <w:sz w:val="24"/>
                  <w:szCs w:val="24"/>
                </w:rPr>
                <w:t>3.Where</w:t>
              </w:r>
              <w:proofErr w:type="gramEnd"/>
              <w:r w:rsidRPr="008D59AA">
                <w:rPr>
                  <w:rFonts w:ascii="Times New Roman" w:eastAsia="Times New Roman" w:hAnsi="Times New Roman" w:cs="Times New Roman"/>
                  <w:b/>
                  <w:bCs/>
                  <w:sz w:val="24"/>
                  <w:szCs w:val="24"/>
                </w:rPr>
                <w:t xml:space="preserve"> do you open and close periods?</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PPV is used to open and close the periods based on a/c types considering GL Accounts. Tr. Code. OB52.</w:t>
              </w:r>
            </w:ins>
          </w:p>
          <w:p w:rsidR="008D59AA" w:rsidRPr="008D59AA" w:rsidRDefault="008D59AA" w:rsidP="008D59AA">
            <w:pPr>
              <w:spacing w:before="100" w:beforeAutospacing="1" w:after="100" w:afterAutospacing="1" w:line="240" w:lineRule="auto"/>
              <w:rPr>
                <w:ins w:id="7" w:author="Unknown"/>
                <w:rFonts w:ascii="Times New Roman" w:eastAsia="Times New Roman" w:hAnsi="Times New Roman" w:cs="Times New Roman"/>
                <w:sz w:val="24"/>
                <w:szCs w:val="24"/>
              </w:rPr>
            </w:pPr>
            <w:proofErr w:type="gramStart"/>
            <w:ins w:id="8" w:author="Unknown">
              <w:r w:rsidRPr="008D59AA">
                <w:rPr>
                  <w:rFonts w:ascii="Times New Roman" w:eastAsia="Times New Roman" w:hAnsi="Times New Roman" w:cs="Times New Roman"/>
                  <w:b/>
                  <w:bCs/>
                  <w:sz w:val="24"/>
                  <w:szCs w:val="24"/>
                </w:rPr>
                <w:t>4.What</w:t>
              </w:r>
              <w:proofErr w:type="gramEnd"/>
              <w:r w:rsidRPr="008D59AA">
                <w:rPr>
                  <w:rFonts w:ascii="Times New Roman" w:eastAsia="Times New Roman" w:hAnsi="Times New Roman" w:cs="Times New Roman"/>
                  <w:b/>
                  <w:bCs/>
                  <w:sz w:val="24"/>
                  <w:szCs w:val="24"/>
                </w:rPr>
                <w:t xml:space="preserve"> do you enter in Company code Global settings?</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4 digit Alphanumeric key. </w:t>
              </w:r>
              <w:r w:rsidRPr="008D59AA">
                <w:rPr>
                  <w:rFonts w:ascii="Times New Roman" w:eastAsia="Times New Roman" w:hAnsi="Times New Roman" w:cs="Times New Roman"/>
                  <w:sz w:val="24"/>
                  <w:szCs w:val="24"/>
                </w:rPr>
                <w:br/>
                <w:t>Name of the company </w:t>
              </w:r>
              <w:r w:rsidRPr="008D59AA">
                <w:rPr>
                  <w:rFonts w:ascii="Times New Roman" w:eastAsia="Times New Roman" w:hAnsi="Times New Roman" w:cs="Times New Roman"/>
                  <w:sz w:val="24"/>
                  <w:szCs w:val="24"/>
                </w:rPr>
                <w:br/>
                <w:t>City </w:t>
              </w:r>
              <w:r w:rsidRPr="008D59AA">
                <w:rPr>
                  <w:rFonts w:ascii="Times New Roman" w:eastAsia="Times New Roman" w:hAnsi="Times New Roman" w:cs="Times New Roman"/>
                  <w:sz w:val="24"/>
                  <w:szCs w:val="24"/>
                </w:rPr>
                <w:br/>
                <w:t>Country </w:t>
              </w:r>
              <w:r w:rsidRPr="008D59AA">
                <w:rPr>
                  <w:rFonts w:ascii="Times New Roman" w:eastAsia="Times New Roman" w:hAnsi="Times New Roman" w:cs="Times New Roman"/>
                  <w:sz w:val="24"/>
                  <w:szCs w:val="24"/>
                </w:rPr>
                <w:br/>
                <w:t>Currency </w:t>
              </w:r>
              <w:r w:rsidRPr="008D59AA">
                <w:rPr>
                  <w:rFonts w:ascii="Times New Roman" w:eastAsia="Times New Roman" w:hAnsi="Times New Roman" w:cs="Times New Roman"/>
                  <w:sz w:val="24"/>
                  <w:szCs w:val="24"/>
                </w:rPr>
                <w:br/>
                <w:t>Language </w:t>
              </w:r>
              <w:r w:rsidRPr="008D59AA">
                <w:rPr>
                  <w:rFonts w:ascii="Times New Roman" w:eastAsia="Times New Roman" w:hAnsi="Times New Roman" w:cs="Times New Roman"/>
                  <w:sz w:val="24"/>
                  <w:szCs w:val="24"/>
                </w:rPr>
                <w:br/>
                <w:t>Address</w:t>
              </w:r>
            </w:ins>
          </w:p>
          <w:p w:rsidR="008D59AA" w:rsidRPr="008D59AA" w:rsidRDefault="008D59AA" w:rsidP="008D59AA">
            <w:pPr>
              <w:spacing w:before="100" w:beforeAutospacing="1" w:after="100" w:afterAutospacing="1" w:line="240" w:lineRule="auto"/>
              <w:rPr>
                <w:ins w:id="9" w:author="Unknown"/>
                <w:rFonts w:ascii="Times New Roman" w:eastAsia="Times New Roman" w:hAnsi="Times New Roman" w:cs="Times New Roman"/>
                <w:sz w:val="24"/>
                <w:szCs w:val="24"/>
              </w:rPr>
            </w:pPr>
            <w:proofErr w:type="gramStart"/>
            <w:ins w:id="10" w:author="Unknown">
              <w:r w:rsidRPr="008D59AA">
                <w:rPr>
                  <w:rFonts w:ascii="Times New Roman" w:eastAsia="Times New Roman" w:hAnsi="Times New Roman" w:cs="Times New Roman"/>
                  <w:b/>
                  <w:bCs/>
                  <w:sz w:val="24"/>
                  <w:szCs w:val="24"/>
                </w:rPr>
                <w:t>5.What</w:t>
              </w:r>
              <w:proofErr w:type="gramEnd"/>
              <w:r w:rsidRPr="008D59AA">
                <w:rPr>
                  <w:rFonts w:ascii="Times New Roman" w:eastAsia="Times New Roman" w:hAnsi="Times New Roman" w:cs="Times New Roman"/>
                  <w:b/>
                  <w:bCs/>
                  <w:sz w:val="24"/>
                  <w:szCs w:val="24"/>
                </w:rPr>
                <w:t xml:space="preserve"> is document type, and what does it control? Examples.</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xml:space="preserve">: Document type is nothing vouchers containing line items. Several business </w:t>
              </w:r>
              <w:proofErr w:type="spellStart"/>
              <w:r w:rsidRPr="008D59AA">
                <w:rPr>
                  <w:rFonts w:ascii="Times New Roman" w:eastAsia="Times New Roman" w:hAnsi="Times New Roman" w:cs="Times New Roman"/>
                  <w:sz w:val="24"/>
                  <w:szCs w:val="24"/>
                </w:rPr>
                <w:t>transac</w:t>
              </w:r>
              <w:proofErr w:type="spellEnd"/>
              <w:r w:rsidRPr="008D59AA">
                <w:rPr>
                  <w:rFonts w:ascii="Times New Roman" w:eastAsia="Times New Roman" w:hAnsi="Times New Roman" w:cs="Times New Roman"/>
                  <w:sz w:val="24"/>
                  <w:szCs w:val="24"/>
                </w:rPr>
                <w:t xml:space="preserve">! </w:t>
              </w:r>
              <w:proofErr w:type="spellStart"/>
              <w:proofErr w:type="gramStart"/>
              <w:r w:rsidRPr="008D59AA">
                <w:rPr>
                  <w:rFonts w:ascii="Times New Roman" w:eastAsia="Times New Roman" w:hAnsi="Times New Roman" w:cs="Times New Roman"/>
                  <w:sz w:val="24"/>
                  <w:szCs w:val="24"/>
                </w:rPr>
                <w:t>tions</w:t>
              </w:r>
              <w:proofErr w:type="spellEnd"/>
              <w:proofErr w:type="gramEnd"/>
              <w:r w:rsidRPr="008D59AA">
                <w:rPr>
                  <w:rFonts w:ascii="Times New Roman" w:eastAsia="Times New Roman" w:hAnsi="Times New Roman" w:cs="Times New Roman"/>
                  <w:sz w:val="24"/>
                  <w:szCs w:val="24"/>
                </w:rPr>
                <w:t xml:space="preserve"> can be identified within a particular document type. </w:t>
              </w:r>
              <w:r w:rsidRPr="008D59AA">
                <w:rPr>
                  <w:rFonts w:ascii="Times New Roman" w:eastAsia="Times New Roman" w:hAnsi="Times New Roman" w:cs="Times New Roman"/>
                  <w:sz w:val="24"/>
                  <w:szCs w:val="24"/>
                </w:rPr>
                <w:br/>
                <w:t>It controls the document number ranges. </w:t>
              </w:r>
              <w:r w:rsidRPr="008D59AA">
                <w:rPr>
                  <w:rFonts w:ascii="Times New Roman" w:eastAsia="Times New Roman" w:hAnsi="Times New Roman" w:cs="Times New Roman"/>
                  <w:sz w:val="24"/>
                  <w:szCs w:val="24"/>
                </w:rPr>
                <w:br/>
                <w:t>It controls the Header part of document </w:t>
              </w:r>
              <w:r w:rsidRPr="008D59AA">
                <w:rPr>
                  <w:rFonts w:ascii="Times New Roman" w:eastAsia="Times New Roman" w:hAnsi="Times New Roman" w:cs="Times New Roman"/>
                  <w:sz w:val="24"/>
                  <w:szCs w:val="24"/>
                </w:rPr>
                <w:br/>
                <w:t>IT controls the line item level of the document </w:t>
              </w:r>
              <w:r w:rsidRPr="008D59AA">
                <w:rPr>
                  <w:rFonts w:ascii="Times New Roman" w:eastAsia="Times New Roman" w:hAnsi="Times New Roman" w:cs="Times New Roman"/>
                  <w:sz w:val="24"/>
                  <w:szCs w:val="24"/>
                </w:rPr>
                <w:br/>
                <w:t>Helps filing of physical document </w:t>
              </w:r>
            </w:ins>
          </w:p>
          <w:p w:rsidR="008D59AA" w:rsidRPr="008D59AA" w:rsidRDefault="008D59AA" w:rsidP="008D59AA">
            <w:pPr>
              <w:spacing w:before="100" w:beforeAutospacing="1" w:after="100" w:afterAutospacing="1" w:line="240" w:lineRule="auto"/>
              <w:rPr>
                <w:ins w:id="11" w:author="Unknown"/>
                <w:rFonts w:ascii="Times New Roman" w:eastAsia="Times New Roman" w:hAnsi="Times New Roman" w:cs="Times New Roman"/>
                <w:sz w:val="24"/>
                <w:szCs w:val="24"/>
              </w:rPr>
            </w:pPr>
            <w:ins w:id="12" w:author="Unknown">
              <w:r w:rsidRPr="008D59AA">
                <w:rPr>
                  <w:rFonts w:ascii="Times New Roman" w:eastAsia="Times New Roman" w:hAnsi="Times New Roman" w:cs="Times New Roman"/>
                  <w:b/>
                  <w:bCs/>
                  <w:sz w:val="24"/>
                  <w:szCs w:val="24"/>
                </w:rPr>
                <w:t>6. What is posting key and what does it control?</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These are special classification keys. Two character numerical key it controls the entry of line items. </w:t>
              </w:r>
              <w:r w:rsidRPr="008D59AA">
                <w:rPr>
                  <w:rFonts w:ascii="Times New Roman" w:eastAsia="Times New Roman" w:hAnsi="Times New Roman" w:cs="Times New Roman"/>
                  <w:sz w:val="24"/>
                  <w:szCs w:val="24"/>
                </w:rPr>
                <w:br/>
                <w:t>Posting key determines Account type, Debit/credit posting, Field status of transaction.</w:t>
              </w:r>
            </w:ins>
          </w:p>
          <w:p w:rsidR="008D59AA" w:rsidRPr="008D59AA" w:rsidRDefault="008D59AA" w:rsidP="008D59AA">
            <w:pPr>
              <w:spacing w:before="100" w:beforeAutospacing="1" w:after="100" w:afterAutospacing="1" w:line="240" w:lineRule="auto"/>
              <w:rPr>
                <w:ins w:id="13" w:author="Unknown"/>
                <w:rFonts w:ascii="Times New Roman" w:eastAsia="Times New Roman" w:hAnsi="Times New Roman" w:cs="Times New Roman"/>
                <w:sz w:val="24"/>
                <w:szCs w:val="24"/>
              </w:rPr>
            </w:pPr>
            <w:ins w:id="14" w:author="Unknown">
              <w:r w:rsidRPr="008D59AA">
                <w:rPr>
                  <w:rFonts w:ascii="Times New Roman" w:eastAsia="Times New Roman" w:hAnsi="Times New Roman" w:cs="Times New Roman"/>
                  <w:b/>
                  <w:bCs/>
                  <w:sz w:val="24"/>
                  <w:szCs w:val="24"/>
                </w:rPr>
                <w:t>7. What is field status group, what does it control? </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lastRenderedPageBreak/>
                <w:t>Ans</w:t>
              </w:r>
              <w:proofErr w:type="spellEnd"/>
              <w:r w:rsidRPr="008D59AA">
                <w:rPr>
                  <w:rFonts w:ascii="Times New Roman" w:eastAsia="Times New Roman" w:hAnsi="Times New Roman" w:cs="Times New Roman"/>
                  <w:sz w:val="24"/>
                  <w:szCs w:val="24"/>
                </w:rPr>
                <w:t xml:space="preserve">: FSG is mandatory field </w:t>
              </w:r>
              <w:proofErr w:type="gramStart"/>
              <w:r w:rsidRPr="008D59AA">
                <w:rPr>
                  <w:rFonts w:ascii="Times New Roman" w:eastAsia="Times New Roman" w:hAnsi="Times New Roman" w:cs="Times New Roman"/>
                  <w:sz w:val="24"/>
                  <w:szCs w:val="24"/>
                </w:rPr>
                <w:t>in !</w:t>
              </w:r>
              <w:proofErr w:type="gramEnd"/>
              <w:r w:rsidRPr="008D59AA">
                <w:rPr>
                  <w:rFonts w:ascii="Times New Roman" w:eastAsia="Times New Roman" w:hAnsi="Times New Roman" w:cs="Times New Roman"/>
                  <w:sz w:val="24"/>
                  <w:szCs w:val="24"/>
                </w:rPr>
                <w:t xml:space="preserve"> GL Creation. You use this field to define which fields are displayed when you post business transactions to a G/L account.  </w:t>
              </w:r>
              <w:r w:rsidRPr="008D59AA">
                <w:rPr>
                  <w:rFonts w:ascii="Times New Roman" w:eastAsia="Times New Roman" w:hAnsi="Times New Roman" w:cs="Times New Roman"/>
                  <w:sz w:val="24"/>
                  <w:szCs w:val="24"/>
                </w:rPr>
                <w:br/>
                <w:t>A field may have one of the following statuses. </w:t>
              </w:r>
              <w:r w:rsidRPr="008D59AA">
                <w:rPr>
                  <w:rFonts w:ascii="Times New Roman" w:eastAsia="Times New Roman" w:hAnsi="Times New Roman" w:cs="Times New Roman"/>
                  <w:sz w:val="24"/>
                  <w:szCs w:val="24"/>
                </w:rPr>
                <w:br/>
                <w:t>- Suppressed </w:t>
              </w:r>
              <w:r w:rsidRPr="008D59AA">
                <w:rPr>
                  <w:rFonts w:ascii="Times New Roman" w:eastAsia="Times New Roman" w:hAnsi="Times New Roman" w:cs="Times New Roman"/>
                  <w:sz w:val="24"/>
                  <w:szCs w:val="24"/>
                </w:rPr>
                <w:br/>
                <w:t>- Display </w:t>
              </w:r>
              <w:r w:rsidRPr="008D59AA">
                <w:rPr>
                  <w:rFonts w:ascii="Times New Roman" w:eastAsia="Times New Roman" w:hAnsi="Times New Roman" w:cs="Times New Roman"/>
                  <w:sz w:val="24"/>
                  <w:szCs w:val="24"/>
                </w:rPr>
                <w:br/>
                <w:t>- Optional </w:t>
              </w:r>
              <w:r w:rsidRPr="008D59AA">
                <w:rPr>
                  <w:rFonts w:ascii="Times New Roman" w:eastAsia="Times New Roman" w:hAnsi="Times New Roman" w:cs="Times New Roman"/>
                  <w:sz w:val="24"/>
                  <w:szCs w:val="24"/>
                </w:rPr>
                <w:br/>
                <w:t>- Required</w:t>
              </w:r>
            </w:ins>
          </w:p>
          <w:p w:rsidR="008D59AA" w:rsidRPr="008D59AA" w:rsidRDefault="008D59AA" w:rsidP="008D59AA">
            <w:pPr>
              <w:spacing w:before="100" w:beforeAutospacing="1" w:after="100" w:afterAutospacing="1" w:line="240" w:lineRule="auto"/>
              <w:rPr>
                <w:ins w:id="15" w:author="Unknown"/>
                <w:rFonts w:ascii="Times New Roman" w:eastAsia="Times New Roman" w:hAnsi="Times New Roman" w:cs="Times New Roman"/>
                <w:sz w:val="24"/>
                <w:szCs w:val="24"/>
              </w:rPr>
            </w:pPr>
            <w:ins w:id="16" w:author="Unknown">
              <w:r w:rsidRPr="008D59AA">
                <w:rPr>
                  <w:rFonts w:ascii="Times New Roman" w:eastAsia="Times New Roman" w:hAnsi="Times New Roman" w:cs="Times New Roman"/>
                  <w:b/>
                  <w:bCs/>
                  <w:sz w:val="24"/>
                  <w:szCs w:val="24"/>
                </w:rPr>
                <w:t>8. What is chart of account and how many charts of accounts can be assigned to a company?</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Chart of account is a list of all G/L accounts used by one or several company codes.</w:t>
              </w:r>
            </w:ins>
          </w:p>
          <w:p w:rsidR="008D59AA" w:rsidRPr="008D59AA" w:rsidRDefault="008D59AA" w:rsidP="008D59AA">
            <w:pPr>
              <w:spacing w:before="100" w:beforeAutospacing="1" w:after="100" w:afterAutospacing="1" w:line="240" w:lineRule="auto"/>
              <w:rPr>
                <w:ins w:id="17" w:author="Unknown"/>
                <w:rFonts w:ascii="Times New Roman" w:eastAsia="Times New Roman" w:hAnsi="Times New Roman" w:cs="Times New Roman"/>
                <w:sz w:val="24"/>
                <w:szCs w:val="24"/>
              </w:rPr>
            </w:pPr>
            <w:ins w:id="18" w:author="Unknown">
              <w:r w:rsidRPr="008D59AA">
                <w:rPr>
                  <w:rFonts w:ascii="Times New Roman" w:eastAsia="Times New Roman" w:hAnsi="Times New Roman" w:cs="Times New Roman"/>
                  <w:sz w:val="24"/>
                  <w:szCs w:val="24"/>
                </w:rPr>
                <w:t>For each G/L account, the chart of accounts contains the account number, account name, and the information that controls how an account functions and how a G/L account is created in a Company code.</w:t>
              </w:r>
            </w:ins>
          </w:p>
          <w:p w:rsidR="008D59AA" w:rsidRPr="008D59AA" w:rsidRDefault="008D59AA" w:rsidP="008D59AA">
            <w:pPr>
              <w:spacing w:before="100" w:beforeAutospacing="1" w:after="100" w:afterAutospacing="1" w:line="240" w:lineRule="auto"/>
              <w:rPr>
                <w:ins w:id="19" w:author="Unknown"/>
                <w:rFonts w:ascii="Times New Roman" w:eastAsia="Times New Roman" w:hAnsi="Times New Roman" w:cs="Times New Roman"/>
                <w:sz w:val="24"/>
                <w:szCs w:val="24"/>
              </w:rPr>
            </w:pPr>
            <w:ins w:id="20" w:author="Unknown">
              <w:r w:rsidRPr="008D59AA">
                <w:rPr>
                  <w:rFonts w:ascii="Times New Roman" w:eastAsia="Times New Roman" w:hAnsi="Times New Roman" w:cs="Times New Roman"/>
                  <w:sz w:val="24"/>
                  <w:szCs w:val="24"/>
                </w:rPr>
                <w:t>You have to assign a chart of accounts to each company code. This chart of accounts is the Operating chart of accounts and is used for the daily postings in this company code.</w:t>
              </w:r>
            </w:ins>
          </w:p>
          <w:p w:rsidR="008D59AA" w:rsidRPr="008D59AA" w:rsidRDefault="008D59AA" w:rsidP="008D59AA">
            <w:pPr>
              <w:spacing w:before="100" w:beforeAutospacing="1" w:after="100" w:afterAutospacing="1" w:line="240" w:lineRule="auto"/>
              <w:rPr>
                <w:ins w:id="21" w:author="Unknown"/>
                <w:rFonts w:ascii="Times New Roman" w:eastAsia="Times New Roman" w:hAnsi="Times New Roman" w:cs="Times New Roman"/>
                <w:sz w:val="24"/>
                <w:szCs w:val="24"/>
              </w:rPr>
            </w:pPr>
            <w:ins w:id="22" w:author="Unknown">
              <w:r w:rsidRPr="008D59AA">
                <w:rPr>
                  <w:rFonts w:ascii="Times New Roman" w:eastAsia="Times New Roman" w:hAnsi="Times New Roman" w:cs="Times New Roman"/>
                  <w:sz w:val="24"/>
                  <w:szCs w:val="24"/>
                </w:rPr>
                <w:t>You have the following options when using multiple company codes. </w:t>
              </w:r>
              <w:r w:rsidRPr="008D59AA">
                <w:rPr>
                  <w:rFonts w:ascii="Times New Roman" w:eastAsia="Times New Roman" w:hAnsi="Times New Roman" w:cs="Times New Roman"/>
                  <w:sz w:val="24"/>
                  <w:szCs w:val="24"/>
                </w:rPr>
                <w:br/>
                <w:t>You can use the same chart of accounts for all company codes</w:t>
              </w:r>
            </w:ins>
          </w:p>
          <w:p w:rsidR="008D59AA" w:rsidRPr="008D59AA" w:rsidRDefault="008D59AA" w:rsidP="008D59AA">
            <w:pPr>
              <w:spacing w:before="100" w:beforeAutospacing="1" w:after="100" w:afterAutospacing="1" w:line="240" w:lineRule="auto"/>
              <w:rPr>
                <w:ins w:id="23" w:author="Unknown"/>
                <w:rFonts w:ascii="Times New Roman" w:eastAsia="Times New Roman" w:hAnsi="Times New Roman" w:cs="Times New Roman"/>
                <w:sz w:val="24"/>
                <w:szCs w:val="24"/>
              </w:rPr>
            </w:pPr>
            <w:ins w:id="24" w:author="Unknown">
              <w:r w:rsidRPr="008D59AA">
                <w:rPr>
                  <w:rFonts w:ascii="Times New Roman" w:eastAsia="Times New Roman" w:hAnsi="Times New Roman" w:cs="Times New Roman"/>
                  <w:sz w:val="24"/>
                  <w:szCs w:val="24"/>
                </w:rPr>
                <w:t>If the company codes all have the same requirements for the chart of accounts set up, assign all of the individual company codes to the same chart of accounts. This could be the case if all company codes are in the same country.</w:t>
              </w:r>
            </w:ins>
          </w:p>
          <w:p w:rsidR="008D59AA" w:rsidRPr="008D59AA" w:rsidRDefault="008D59AA" w:rsidP="008D59AA">
            <w:pPr>
              <w:spacing w:before="100" w:beforeAutospacing="1" w:after="100" w:afterAutospacing="1" w:line="240" w:lineRule="auto"/>
              <w:rPr>
                <w:ins w:id="25" w:author="Unknown"/>
                <w:rFonts w:ascii="Times New Roman" w:eastAsia="Times New Roman" w:hAnsi="Times New Roman" w:cs="Times New Roman"/>
                <w:sz w:val="24"/>
                <w:szCs w:val="24"/>
              </w:rPr>
            </w:pPr>
            <w:ins w:id="26" w:author="Unknown">
              <w:r w:rsidRPr="008D59AA">
                <w:rPr>
                  <w:rFonts w:ascii="Times New Roman" w:eastAsia="Times New Roman" w:hAnsi="Times New Roman" w:cs="Times New Roman"/>
                  <w:sz w:val="24"/>
                  <w:szCs w:val="24"/>
                </w:rPr>
                <w:t>In addition to the operating chart of accounts, you can use two additional charts of accounts If the individual company codes need different charts of accounts, you can assign up to two charts of accounts in addition to the operating chart of accounts. This could be the case if company codes lie in multiple countries.</w:t>
              </w:r>
            </w:ins>
          </w:p>
          <w:p w:rsidR="008D59AA" w:rsidRPr="008D59AA" w:rsidRDefault="008D59AA" w:rsidP="008D59AA">
            <w:pPr>
              <w:spacing w:before="100" w:beforeAutospacing="1" w:after="100" w:afterAutospacing="1" w:line="240" w:lineRule="auto"/>
              <w:rPr>
                <w:ins w:id="27" w:author="Unknown"/>
                <w:rFonts w:ascii="Times New Roman" w:eastAsia="Times New Roman" w:hAnsi="Times New Roman" w:cs="Times New Roman"/>
                <w:sz w:val="24"/>
                <w:szCs w:val="24"/>
              </w:rPr>
            </w:pPr>
            <w:ins w:id="28" w:author="Unknown">
              <w:r w:rsidRPr="008D59AA">
                <w:rPr>
                  <w:rFonts w:ascii="Times New Roman" w:eastAsia="Times New Roman" w:hAnsi="Times New Roman" w:cs="Times New Roman"/>
                  <w:sz w:val="24"/>
                  <w:szCs w:val="24"/>
                </w:rPr>
                <w:t xml:space="preserve">The use of different charts of accounts has no effect on the balance sheet and profit and loss statement. When creating the balance sheet or the profit and loss statement, you can choose whether to balance the </w:t>
              </w:r>
              <w:proofErr w:type="spellStart"/>
              <w:r w:rsidRPr="008D59AA">
                <w:rPr>
                  <w:rFonts w:ascii="Times New Roman" w:eastAsia="Times New Roman" w:hAnsi="Times New Roman" w:cs="Times New Roman"/>
                  <w:sz w:val="24"/>
                  <w:szCs w:val="24"/>
                </w:rPr>
                <w:t>co</w:t>
              </w:r>
              <w:proofErr w:type="spellEnd"/>
              <w:r w:rsidRPr="008D59AA">
                <w:rPr>
                  <w:rFonts w:ascii="Times New Roman" w:eastAsia="Times New Roman" w:hAnsi="Times New Roman" w:cs="Times New Roman"/>
                  <w:sz w:val="24"/>
                  <w:szCs w:val="24"/>
                </w:rPr>
                <w:t xml:space="preserve">! </w:t>
              </w:r>
              <w:proofErr w:type="spellStart"/>
              <w:proofErr w:type="gramStart"/>
              <w:r w:rsidRPr="008D59AA">
                <w:rPr>
                  <w:rFonts w:ascii="Times New Roman" w:eastAsia="Times New Roman" w:hAnsi="Times New Roman" w:cs="Times New Roman"/>
                  <w:sz w:val="24"/>
                  <w:szCs w:val="24"/>
                </w:rPr>
                <w:t>mpany</w:t>
              </w:r>
              <w:proofErr w:type="spellEnd"/>
              <w:proofErr w:type="gramEnd"/>
              <w:r w:rsidRPr="008D59AA">
                <w:rPr>
                  <w:rFonts w:ascii="Times New Roman" w:eastAsia="Times New Roman" w:hAnsi="Times New Roman" w:cs="Times New Roman"/>
                  <w:sz w:val="24"/>
                  <w:szCs w:val="24"/>
                </w:rPr>
                <w:t xml:space="preserve"> codes which use different charts of accounts together or separately.</w:t>
              </w:r>
            </w:ins>
          </w:p>
          <w:p w:rsidR="008D59AA" w:rsidRPr="008D59AA" w:rsidRDefault="008D59AA" w:rsidP="008D59AA">
            <w:pPr>
              <w:spacing w:before="100" w:beforeAutospacing="1" w:after="100" w:afterAutospacing="1" w:line="240" w:lineRule="auto"/>
              <w:rPr>
                <w:ins w:id="29" w:author="Unknown"/>
                <w:rFonts w:ascii="Times New Roman" w:eastAsia="Times New Roman" w:hAnsi="Times New Roman" w:cs="Times New Roman"/>
                <w:sz w:val="24"/>
                <w:szCs w:val="24"/>
              </w:rPr>
            </w:pPr>
            <w:ins w:id="30" w:author="Unknown">
              <w:r w:rsidRPr="008D59AA">
                <w:rPr>
                  <w:rFonts w:ascii="Times New Roman" w:eastAsia="Times New Roman" w:hAnsi="Times New Roman" w:cs="Times New Roman"/>
                  <w:b/>
                  <w:bCs/>
                  <w:sz w:val="24"/>
                  <w:szCs w:val="24"/>
                </w:rPr>
                <w:t>9. What does definition of a chart of account contains?</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chart of account key </w:t>
              </w:r>
              <w:r w:rsidRPr="008D59AA">
                <w:rPr>
                  <w:rFonts w:ascii="Times New Roman" w:eastAsia="Times New Roman" w:hAnsi="Times New Roman" w:cs="Times New Roman"/>
                  <w:sz w:val="24"/>
                  <w:szCs w:val="24"/>
                </w:rPr>
                <w:br/>
                <w:t>Name </w:t>
              </w:r>
              <w:r w:rsidRPr="008D59AA">
                <w:rPr>
                  <w:rFonts w:ascii="Times New Roman" w:eastAsia="Times New Roman" w:hAnsi="Times New Roman" w:cs="Times New Roman"/>
                  <w:sz w:val="24"/>
                  <w:szCs w:val="24"/>
                </w:rPr>
                <w:br/>
                <w:t>Maintenance language </w:t>
              </w:r>
              <w:r w:rsidRPr="008D59AA">
                <w:rPr>
                  <w:rFonts w:ascii="Times New Roman" w:eastAsia="Times New Roman" w:hAnsi="Times New Roman" w:cs="Times New Roman"/>
                  <w:sz w:val="24"/>
                  <w:szCs w:val="24"/>
                </w:rPr>
                <w:br/>
                <w:t>Length of the GL Account Number </w:t>
              </w:r>
              <w:r w:rsidRPr="008D59AA">
                <w:rPr>
                  <w:rFonts w:ascii="Times New Roman" w:eastAsia="Times New Roman" w:hAnsi="Times New Roman" w:cs="Times New Roman"/>
                  <w:sz w:val="24"/>
                  <w:szCs w:val="24"/>
                </w:rPr>
                <w:br/>
                <w:t>Controlling Integration </w:t>
              </w:r>
              <w:r w:rsidRPr="008D59AA">
                <w:rPr>
                  <w:rFonts w:ascii="Times New Roman" w:eastAsia="Times New Roman" w:hAnsi="Times New Roman" w:cs="Times New Roman"/>
                  <w:sz w:val="24"/>
                  <w:szCs w:val="24"/>
                </w:rPr>
                <w:br/>
                <w:t>Group chart of accounts (Consolidation) </w:t>
              </w:r>
              <w:r w:rsidRPr="008D59AA">
                <w:rPr>
                  <w:rFonts w:ascii="Times New Roman" w:eastAsia="Times New Roman" w:hAnsi="Times New Roman" w:cs="Times New Roman"/>
                  <w:sz w:val="24"/>
                  <w:szCs w:val="24"/>
                </w:rPr>
                <w:br/>
                <w:t>Block Indicator</w:t>
              </w:r>
            </w:ins>
          </w:p>
          <w:p w:rsidR="008D59AA" w:rsidRPr="008D59AA" w:rsidRDefault="008D59AA" w:rsidP="008D59AA">
            <w:pPr>
              <w:spacing w:before="100" w:beforeAutospacing="1" w:after="100" w:afterAutospacing="1" w:line="240" w:lineRule="auto"/>
              <w:rPr>
                <w:ins w:id="31" w:author="Unknown"/>
                <w:rFonts w:ascii="Times New Roman" w:eastAsia="Times New Roman" w:hAnsi="Times New Roman" w:cs="Times New Roman"/>
                <w:sz w:val="24"/>
                <w:szCs w:val="24"/>
              </w:rPr>
            </w:pPr>
            <w:ins w:id="32" w:author="Unknown">
              <w:r w:rsidRPr="008D59AA">
                <w:rPr>
                  <w:rFonts w:ascii="Times New Roman" w:eastAsia="Times New Roman" w:hAnsi="Times New Roman" w:cs="Times New Roman"/>
                  <w:b/>
                  <w:bCs/>
                  <w:sz w:val="24"/>
                  <w:szCs w:val="24"/>
                </w:rPr>
                <w:t>10. Can one COA be assigned to several companies?</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lastRenderedPageBreak/>
                <w:t>Ans</w:t>
              </w:r>
              <w:proofErr w:type="spellEnd"/>
              <w:r w:rsidRPr="008D59AA">
                <w:rPr>
                  <w:rFonts w:ascii="Times New Roman" w:eastAsia="Times New Roman" w:hAnsi="Times New Roman" w:cs="Times New Roman"/>
                  <w:sz w:val="24"/>
                  <w:szCs w:val="24"/>
                </w:rPr>
                <w:t>: yes. One COA can be assigned to several companies.</w:t>
              </w:r>
            </w:ins>
          </w:p>
          <w:p w:rsidR="008D59AA" w:rsidRPr="008D59AA" w:rsidRDefault="008D59AA" w:rsidP="008D59AA">
            <w:pPr>
              <w:spacing w:before="100" w:beforeAutospacing="1" w:after="100" w:afterAutospacing="1" w:line="240" w:lineRule="auto"/>
              <w:rPr>
                <w:ins w:id="33" w:author="Unknown"/>
                <w:rFonts w:ascii="Times New Roman" w:eastAsia="Times New Roman" w:hAnsi="Times New Roman" w:cs="Times New Roman"/>
                <w:sz w:val="24"/>
                <w:szCs w:val="24"/>
              </w:rPr>
            </w:pPr>
            <w:ins w:id="34" w:author="Unknown">
              <w:r w:rsidRPr="008D59AA">
                <w:rPr>
                  <w:rFonts w:ascii="Times New Roman" w:eastAsia="Times New Roman" w:hAnsi="Times New Roman" w:cs="Times New Roman"/>
                  <w:b/>
                  <w:bCs/>
                  <w:sz w:val="24"/>
                  <w:szCs w:val="24"/>
                </w:rPr>
                <w:t>11) What is account group and what does it control? </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Account group determines which fields you can configure on the G/L master record. It is necessary to have at least two one for B/S and another one for P&amp;L a/c. </w:t>
              </w:r>
              <w:r w:rsidRPr="008D59AA">
                <w:rPr>
                  <w:rFonts w:ascii="Times New Roman" w:eastAsia="Times New Roman" w:hAnsi="Times New Roman" w:cs="Times New Roman"/>
                  <w:sz w:val="24"/>
                  <w:szCs w:val="24"/>
                </w:rPr>
                <w:br/>
                <w:t>It controls the Number ranges of GL A/C. </w:t>
              </w:r>
              <w:r w:rsidRPr="008D59AA">
                <w:rPr>
                  <w:rFonts w:ascii="Times New Roman" w:eastAsia="Times New Roman" w:hAnsi="Times New Roman" w:cs="Times New Roman"/>
                  <w:sz w:val="24"/>
                  <w:szCs w:val="24"/>
                </w:rPr>
                <w:br/>
                <w:t>The status of fields of the master record of GL belongs to company code area.</w:t>
              </w:r>
            </w:ins>
          </w:p>
          <w:p w:rsidR="008D59AA" w:rsidRPr="008D59AA" w:rsidRDefault="008D59AA" w:rsidP="008D59AA">
            <w:pPr>
              <w:spacing w:before="100" w:beforeAutospacing="1" w:after="100" w:afterAutospacing="1" w:line="240" w:lineRule="auto"/>
              <w:rPr>
                <w:ins w:id="35" w:author="Unknown"/>
                <w:rFonts w:ascii="Times New Roman" w:eastAsia="Times New Roman" w:hAnsi="Times New Roman" w:cs="Times New Roman"/>
                <w:sz w:val="24"/>
                <w:szCs w:val="24"/>
              </w:rPr>
            </w:pPr>
            <w:ins w:id="36" w:author="Unknown">
              <w:r w:rsidRPr="008D59AA">
                <w:rPr>
                  <w:rFonts w:ascii="Times New Roman" w:eastAsia="Times New Roman" w:hAnsi="Times New Roman" w:cs="Times New Roman"/>
                  <w:b/>
                  <w:bCs/>
                  <w:sz w:val="24"/>
                  <w:szCs w:val="24"/>
                </w:rPr>
                <w:t>12) What is reconciliation account; can you directly enter documents in that a/c?</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xml:space="preserve">: When you p! </w:t>
              </w:r>
              <w:proofErr w:type="spellStart"/>
              <w:proofErr w:type="gramStart"/>
              <w:r w:rsidRPr="008D59AA">
                <w:rPr>
                  <w:rFonts w:ascii="Times New Roman" w:eastAsia="Times New Roman" w:hAnsi="Times New Roman" w:cs="Times New Roman"/>
                  <w:sz w:val="24"/>
                  <w:szCs w:val="24"/>
                </w:rPr>
                <w:t>ost</w:t>
              </w:r>
              <w:proofErr w:type="spellEnd"/>
              <w:proofErr w:type="gramEnd"/>
              <w:r w:rsidRPr="008D59AA">
                <w:rPr>
                  <w:rFonts w:ascii="Times New Roman" w:eastAsia="Times New Roman" w:hAnsi="Times New Roman" w:cs="Times New Roman"/>
                  <w:sz w:val="24"/>
                  <w:szCs w:val="24"/>
                </w:rPr>
                <w:t xml:space="preserve"> items to a subsidiary ledger, the system automatically posts the same data to the general ledger. Each subsidiary ledger has one or more reconciliation accounts in the general ledger.  </w:t>
              </w:r>
              <w:r w:rsidRPr="008D59AA">
                <w:rPr>
                  <w:rFonts w:ascii="Times New Roman" w:eastAsia="Times New Roman" w:hAnsi="Times New Roman" w:cs="Times New Roman"/>
                  <w:sz w:val="24"/>
                  <w:szCs w:val="24"/>
                </w:rPr>
                <w:br/>
                <w:t>We can’t use reconciliation account for direct postings.</w:t>
              </w:r>
            </w:ins>
          </w:p>
          <w:p w:rsidR="008D59AA" w:rsidRPr="008D59AA" w:rsidRDefault="008D59AA" w:rsidP="008D59AA">
            <w:pPr>
              <w:spacing w:before="100" w:beforeAutospacing="1" w:after="100" w:afterAutospacing="1" w:line="240" w:lineRule="auto"/>
              <w:rPr>
                <w:ins w:id="37" w:author="Unknown"/>
                <w:rFonts w:ascii="Times New Roman" w:eastAsia="Times New Roman" w:hAnsi="Times New Roman" w:cs="Times New Roman"/>
                <w:sz w:val="24"/>
                <w:szCs w:val="24"/>
              </w:rPr>
            </w:pPr>
            <w:ins w:id="38" w:author="Unknown">
              <w:r w:rsidRPr="008D59AA">
                <w:rPr>
                  <w:rFonts w:ascii="Times New Roman" w:eastAsia="Times New Roman" w:hAnsi="Times New Roman" w:cs="Times New Roman"/>
                  <w:b/>
                  <w:bCs/>
                  <w:sz w:val="24"/>
                  <w:szCs w:val="24"/>
                </w:rPr>
                <w:t>13) How do you control field status of GL master records and from where do you control! </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Field status variant is maintained all FSGs.</w:t>
              </w:r>
            </w:ins>
          </w:p>
          <w:p w:rsidR="008D59AA" w:rsidRPr="008D59AA" w:rsidRDefault="008D59AA" w:rsidP="008D59AA">
            <w:pPr>
              <w:spacing w:before="100" w:beforeAutospacing="1" w:after="100" w:afterAutospacing="1" w:line="240" w:lineRule="auto"/>
              <w:rPr>
                <w:ins w:id="39" w:author="Unknown"/>
                <w:rFonts w:ascii="Times New Roman" w:eastAsia="Times New Roman" w:hAnsi="Times New Roman" w:cs="Times New Roman"/>
                <w:sz w:val="24"/>
                <w:szCs w:val="24"/>
              </w:rPr>
            </w:pPr>
            <w:ins w:id="40" w:author="Unknown">
              <w:r w:rsidRPr="008D59AA">
                <w:rPr>
                  <w:rFonts w:ascii="Times New Roman" w:eastAsia="Times New Roman" w:hAnsi="Times New Roman" w:cs="Times New Roman"/>
                  <w:b/>
                  <w:bCs/>
                  <w:sz w:val="24"/>
                  <w:szCs w:val="24"/>
                </w:rPr>
                <w:t>14) What are the segments of GL master record?</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t>- COA Segment </w:t>
              </w:r>
              <w:r w:rsidRPr="008D59AA">
                <w:rPr>
                  <w:rFonts w:ascii="Times New Roman" w:eastAsia="Times New Roman" w:hAnsi="Times New Roman" w:cs="Times New Roman"/>
                  <w:sz w:val="24"/>
                  <w:szCs w:val="24"/>
                </w:rPr>
                <w:br/>
                <w:t>A/C group </w:t>
              </w:r>
              <w:r w:rsidRPr="008D59AA">
                <w:rPr>
                  <w:rFonts w:ascii="Times New Roman" w:eastAsia="Times New Roman" w:hAnsi="Times New Roman" w:cs="Times New Roman"/>
                  <w:sz w:val="24"/>
                  <w:szCs w:val="24"/>
                </w:rPr>
                <w:br/>
                <w:t>Nature of account </w:t>
              </w:r>
              <w:r w:rsidRPr="008D59AA">
                <w:rPr>
                  <w:rFonts w:ascii="Times New Roman" w:eastAsia="Times New Roman" w:hAnsi="Times New Roman" w:cs="Times New Roman"/>
                  <w:sz w:val="24"/>
                  <w:szCs w:val="24"/>
                </w:rPr>
                <w:br/>
                <w:t>Short text </w:t>
              </w:r>
              <w:r w:rsidRPr="008D59AA">
                <w:rPr>
                  <w:rFonts w:ascii="Times New Roman" w:eastAsia="Times New Roman" w:hAnsi="Times New Roman" w:cs="Times New Roman"/>
                  <w:sz w:val="24"/>
                  <w:szCs w:val="24"/>
                </w:rPr>
                <w:br/>
                <w:t>GL a/c long text </w:t>
              </w:r>
              <w:r w:rsidRPr="008D59AA">
                <w:rPr>
                  <w:rFonts w:ascii="Times New Roman" w:eastAsia="Times New Roman" w:hAnsi="Times New Roman" w:cs="Times New Roman"/>
                  <w:sz w:val="24"/>
                  <w:szCs w:val="24"/>
                </w:rPr>
                <w:br/>
                <w:t>Trading partner </w:t>
              </w:r>
              <w:r w:rsidRPr="008D59AA">
                <w:rPr>
                  <w:rFonts w:ascii="Times New Roman" w:eastAsia="Times New Roman" w:hAnsi="Times New Roman" w:cs="Times New Roman"/>
                  <w:sz w:val="24"/>
                  <w:szCs w:val="24"/>
                </w:rPr>
                <w:br/>
                <w:t>Group Account Number </w:t>
              </w:r>
              <w:r w:rsidRPr="008D59AA">
                <w:rPr>
                  <w:rFonts w:ascii="Times New Roman" w:eastAsia="Times New Roman" w:hAnsi="Times New Roman" w:cs="Times New Roman"/>
                  <w:sz w:val="24"/>
                  <w:szCs w:val="24"/>
                </w:rPr>
                <w:br/>
                <w:t>-  Company code segment </w:t>
              </w:r>
              <w:r w:rsidRPr="008D59AA">
                <w:rPr>
                  <w:rFonts w:ascii="Times New Roman" w:eastAsia="Times New Roman" w:hAnsi="Times New Roman" w:cs="Times New Roman"/>
                  <w:sz w:val="24"/>
                  <w:szCs w:val="24"/>
                </w:rPr>
                <w:br/>
                <w:t>Account currency </w:t>
              </w:r>
              <w:r w:rsidRPr="008D59AA">
                <w:rPr>
                  <w:rFonts w:ascii="Times New Roman" w:eastAsia="Times New Roman" w:hAnsi="Times New Roman" w:cs="Times New Roman"/>
                  <w:sz w:val="24"/>
                  <w:szCs w:val="24"/>
                </w:rPr>
                <w:br/>
                <w:t>Tax </w:t>
              </w:r>
              <w:r w:rsidRPr="008D59AA">
                <w:rPr>
                  <w:rFonts w:ascii="Times New Roman" w:eastAsia="Times New Roman" w:hAnsi="Times New Roman" w:cs="Times New Roman"/>
                  <w:sz w:val="24"/>
                  <w:szCs w:val="24"/>
                </w:rPr>
                <w:br/>
                <w:t>Reconciliation a/c for a/c type </w:t>
              </w:r>
              <w:r w:rsidRPr="008D59AA">
                <w:rPr>
                  <w:rFonts w:ascii="Times New Roman" w:eastAsia="Times New Roman" w:hAnsi="Times New Roman" w:cs="Times New Roman"/>
                  <w:sz w:val="24"/>
                  <w:szCs w:val="24"/>
                </w:rPr>
                <w:br/>
                <w:t>OIM</w:t>
              </w:r>
              <w:proofErr w:type="gramStart"/>
              <w:r w:rsidRPr="008D59AA">
                <w:rPr>
                  <w:rFonts w:ascii="Times New Roman" w:eastAsia="Times New Roman" w:hAnsi="Times New Roman" w:cs="Times New Roman"/>
                  <w:sz w:val="24"/>
                  <w:szCs w:val="24"/>
                </w:rPr>
                <w:t>,LID,FSG</w:t>
              </w:r>
              <w:proofErr w:type="gramEnd"/>
              <w:r w:rsidRPr="008D59AA">
                <w:rPr>
                  <w:rFonts w:ascii="Times New Roman" w:eastAsia="Times New Roman" w:hAnsi="Times New Roman" w:cs="Times New Roman"/>
                  <w:sz w:val="24"/>
                  <w:szCs w:val="24"/>
                </w:rPr>
                <w:t>.</w:t>
              </w:r>
            </w:ins>
          </w:p>
          <w:p w:rsidR="008D59AA" w:rsidRPr="008D59AA" w:rsidRDefault="008D59AA" w:rsidP="008D59AA">
            <w:pPr>
              <w:spacing w:before="100" w:beforeAutospacing="1" w:after="100" w:afterAutospacing="1" w:line="240" w:lineRule="auto"/>
              <w:rPr>
                <w:ins w:id="41" w:author="Unknown"/>
                <w:rFonts w:ascii="Times New Roman" w:eastAsia="Times New Roman" w:hAnsi="Times New Roman" w:cs="Times New Roman"/>
                <w:sz w:val="24"/>
                <w:szCs w:val="24"/>
              </w:rPr>
            </w:pPr>
            <w:ins w:id="42" w:author="Unknown">
              <w:r w:rsidRPr="008D59AA">
                <w:rPr>
                  <w:rFonts w:ascii="Times New Roman" w:eastAsia="Times New Roman" w:hAnsi="Times New Roman" w:cs="Times New Roman"/>
                  <w:b/>
                  <w:bCs/>
                  <w:sz w:val="24"/>
                  <w:szCs w:val="24"/>
                </w:rPr>
                <w:t>15) What does Field status group assigned to a GL master record controls?</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It controls the account assignments that are made to the account. Specifically the field status group controls whether postings to cost centers, internal orders, profitability segments and so on are required, not allowed (suppressed), or optional.</w:t>
              </w:r>
            </w:ins>
          </w:p>
          <w:p w:rsidR="008D59AA" w:rsidRPr="008D59AA" w:rsidRDefault="008D59AA" w:rsidP="008D59AA">
            <w:pPr>
              <w:spacing w:before="100" w:beforeAutospacing="1" w:after="100" w:afterAutospacing="1" w:line="240" w:lineRule="auto"/>
              <w:rPr>
                <w:ins w:id="43" w:author="Unknown"/>
                <w:rFonts w:ascii="Times New Roman" w:eastAsia="Times New Roman" w:hAnsi="Times New Roman" w:cs="Times New Roman"/>
                <w:sz w:val="24"/>
                <w:szCs w:val="24"/>
              </w:rPr>
            </w:pPr>
            <w:ins w:id="44" w:author="Unknown">
              <w:r w:rsidRPr="008D59AA">
                <w:rPr>
                  <w:rFonts w:ascii="Times New Roman" w:eastAsia="Times New Roman" w:hAnsi="Times New Roman" w:cs="Times New Roman"/>
                  <w:b/>
                  <w:bCs/>
                  <w:sz w:val="24"/>
                  <w:szCs w:val="24"/>
                </w:rPr>
                <w:t>16) What is Country and operational chart of account? Why do you use group chart of account?</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Operational chart of account – Day to day activities It is mandatory. </w:t>
              </w:r>
              <w:r w:rsidRPr="008D59AA">
                <w:rPr>
                  <w:rFonts w:ascii="Times New Roman" w:eastAsia="Times New Roman" w:hAnsi="Times New Roman" w:cs="Times New Roman"/>
                  <w:sz w:val="24"/>
                  <w:szCs w:val="24"/>
                </w:rPr>
                <w:br/>
                <w:t>Country COA – It’s used for legal specific requirement of each country. It’s additional and optional. </w:t>
              </w:r>
              <w:r w:rsidRPr="008D59AA">
                <w:rPr>
                  <w:rFonts w:ascii="Times New Roman" w:eastAsia="Times New Roman" w:hAnsi="Times New Roman" w:cs="Times New Roman"/>
                  <w:sz w:val="24"/>
                  <w:szCs w:val="24"/>
                </w:rPr>
                <w:br/>
                <w:t>Group COA used for consolidation of Company codes. This is for group consolidation purpose.</w:t>
              </w:r>
            </w:ins>
          </w:p>
          <w:p w:rsidR="008D59AA" w:rsidRPr="008D59AA" w:rsidRDefault="008D59AA" w:rsidP="008D59AA">
            <w:pPr>
              <w:spacing w:before="100" w:beforeAutospacing="1" w:after="100" w:afterAutospacing="1" w:line="240" w:lineRule="auto"/>
              <w:rPr>
                <w:ins w:id="45" w:author="Unknown"/>
                <w:rFonts w:ascii="Times New Roman" w:eastAsia="Times New Roman" w:hAnsi="Times New Roman" w:cs="Times New Roman"/>
                <w:sz w:val="24"/>
                <w:szCs w:val="24"/>
              </w:rPr>
            </w:pPr>
            <w:ins w:id="46" w:author="Unknown">
              <w:r w:rsidRPr="008D59AA">
                <w:rPr>
                  <w:rFonts w:ascii="Times New Roman" w:eastAsia="Times New Roman" w:hAnsi="Times New Roman" w:cs="Times New Roman"/>
                  <w:b/>
                  <w:bCs/>
                  <w:sz w:val="24"/>
                  <w:szCs w:val="24"/>
                </w:rPr>
                <w:t>17) What are all the segments in a Customer/Vendor master record?</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Segments in Customer           Segments in Vendor </w:t>
              </w:r>
              <w:r w:rsidRPr="008D59AA">
                <w:rPr>
                  <w:rFonts w:ascii="Times New Roman" w:eastAsia="Times New Roman" w:hAnsi="Times New Roman" w:cs="Times New Roman"/>
                  <w:sz w:val="24"/>
                  <w:szCs w:val="24"/>
                </w:rPr>
                <w:br/>
              </w:r>
              <w:r w:rsidRPr="008D59AA">
                <w:rPr>
                  <w:rFonts w:ascii="Times New Roman" w:eastAsia="Times New Roman" w:hAnsi="Times New Roman" w:cs="Times New Roman"/>
                  <w:sz w:val="24"/>
                  <w:szCs w:val="24"/>
                </w:rPr>
                <w:lastRenderedPageBreak/>
                <w:t>-      General Data segment            General data segment </w:t>
              </w:r>
              <w:r w:rsidRPr="008D59AA">
                <w:rPr>
                  <w:rFonts w:ascii="Times New Roman" w:eastAsia="Times New Roman" w:hAnsi="Times New Roman" w:cs="Times New Roman"/>
                  <w:sz w:val="24"/>
                  <w:szCs w:val="24"/>
                </w:rPr>
                <w:br/>
                <w:t>-      Company code segment         Company code segment </w:t>
              </w:r>
              <w:r w:rsidRPr="008D59AA">
                <w:rPr>
                  <w:rFonts w:ascii="Times New Roman" w:eastAsia="Times New Roman" w:hAnsi="Times New Roman" w:cs="Times New Roman"/>
                  <w:sz w:val="24"/>
                  <w:szCs w:val="24"/>
                </w:rPr>
                <w:br/>
                <w:t>-      Sales area segment                 Purchasing organization Segment</w:t>
              </w:r>
            </w:ins>
          </w:p>
          <w:p w:rsidR="008D59AA" w:rsidRPr="008D59AA" w:rsidRDefault="008D59AA" w:rsidP="008D59AA">
            <w:pPr>
              <w:spacing w:before="100" w:beforeAutospacing="1" w:after="100" w:afterAutospacing="1" w:line="240" w:lineRule="auto"/>
              <w:rPr>
                <w:ins w:id="47" w:author="Unknown"/>
                <w:rFonts w:ascii="Times New Roman" w:eastAsia="Times New Roman" w:hAnsi="Times New Roman" w:cs="Times New Roman"/>
                <w:sz w:val="24"/>
                <w:szCs w:val="24"/>
              </w:rPr>
            </w:pPr>
            <w:ins w:id="48" w:author="Unknown">
              <w:r w:rsidRPr="008D59AA">
                <w:rPr>
                  <w:rFonts w:ascii="Times New Roman" w:eastAsia="Times New Roman" w:hAnsi="Times New Roman" w:cs="Times New Roman"/>
                  <w:b/>
                  <w:bCs/>
                  <w:sz w:val="24"/>
                  <w:szCs w:val="24"/>
                </w:rPr>
                <w:t>18) What is open line item management? What do you mean by clearing open line items?</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Open item management is further reconciliation function. OIM allows you to display the open and cleared items and amounts in an account. OIM should be used if an offsetting entry is made for every line item posted in the account. The a/c is reconciled and cleared against another account. Ex. Salary clearing account and GR/IR Clearing account.</w:t>
              </w:r>
            </w:ins>
          </w:p>
          <w:p w:rsidR="008D59AA" w:rsidRPr="008D59AA" w:rsidRDefault="008D59AA" w:rsidP="008D59AA">
            <w:pPr>
              <w:spacing w:before="100" w:beforeAutospacing="1" w:after="100" w:afterAutospacing="1" w:line="240" w:lineRule="auto"/>
              <w:rPr>
                <w:ins w:id="49" w:author="Unknown"/>
                <w:rFonts w:ascii="Times New Roman" w:eastAsia="Times New Roman" w:hAnsi="Times New Roman" w:cs="Times New Roman"/>
                <w:sz w:val="24"/>
                <w:szCs w:val="24"/>
              </w:rPr>
            </w:pPr>
            <w:ins w:id="50" w:author="Unknown">
              <w:r w:rsidRPr="008D59AA">
                <w:rPr>
                  <w:rFonts w:ascii="Times New Roman" w:eastAsia="Times New Roman" w:hAnsi="Times New Roman" w:cs="Times New Roman"/>
                  <w:b/>
                  <w:bCs/>
                  <w:sz w:val="24"/>
                  <w:szCs w:val="24"/>
                </w:rPr>
                <w:t>19) What is residual payment and part payment?</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Residual payment it clears original invoice with incoming amount and create new line item for remaining outstanding amount. </w:t>
              </w:r>
              <w:r w:rsidRPr="008D59AA">
                <w:rPr>
                  <w:rFonts w:ascii="Times New Roman" w:eastAsia="Times New Roman" w:hAnsi="Times New Roman" w:cs="Times New Roman"/>
                  <w:sz w:val="24"/>
                  <w:szCs w:val="24"/>
                </w:rPr>
                <w:br/>
                <w:t>Partial payment it leaves the original invoice amount and creates new </w:t>
              </w:r>
              <w:r w:rsidRPr="008D59AA">
                <w:rPr>
                  <w:rFonts w:ascii="Times New Roman" w:eastAsia="Times New Roman" w:hAnsi="Times New Roman" w:cs="Times New Roman"/>
                  <w:sz w:val="24"/>
                  <w:szCs w:val="24"/>
                </w:rPr>
                <w:br/>
                <w:t>line item for incoming amount.</w:t>
              </w:r>
            </w:ins>
          </w:p>
          <w:p w:rsidR="008D59AA" w:rsidRPr="008D59AA" w:rsidRDefault="008D59AA" w:rsidP="008D59AA">
            <w:pPr>
              <w:spacing w:before="100" w:beforeAutospacing="1" w:after="100" w:afterAutospacing="1" w:line="240" w:lineRule="auto"/>
              <w:rPr>
                <w:ins w:id="51" w:author="Unknown"/>
                <w:rFonts w:ascii="Times New Roman" w:eastAsia="Times New Roman" w:hAnsi="Times New Roman" w:cs="Times New Roman"/>
                <w:sz w:val="24"/>
                <w:szCs w:val="24"/>
              </w:rPr>
            </w:pPr>
            <w:ins w:id="52" w:author="Unknown">
              <w:r w:rsidRPr="008D59AA">
                <w:rPr>
                  <w:rFonts w:ascii="Times New Roman" w:eastAsia="Times New Roman" w:hAnsi="Times New Roman" w:cs="Times New Roman"/>
                  <w:b/>
                  <w:bCs/>
                  <w:sz w:val="24"/>
                  <w:szCs w:val="24"/>
                </w:rPr>
                <w:t>20) What is internal and external number ranges?</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proofErr w:type="spellStart"/>
              <w:r w:rsidRPr="008D59AA">
                <w:rPr>
                  <w:rFonts w:ascii="Times New Roman" w:eastAsia="Times New Roman" w:hAnsi="Times New Roman" w:cs="Times New Roman"/>
                  <w:sz w:val="24"/>
                  <w:szCs w:val="24"/>
                </w:rPr>
                <w:t>Ans</w:t>
              </w:r>
              <w:proofErr w:type="spellEnd"/>
              <w:r w:rsidRPr="008D59AA">
                <w:rPr>
                  <w:rFonts w:ascii="Times New Roman" w:eastAsia="Times New Roman" w:hAnsi="Times New Roman" w:cs="Times New Roman"/>
                  <w:sz w:val="24"/>
                  <w:szCs w:val="24"/>
                </w:rPr>
                <w:t>: Internal Number Ranges: Doc. No will be provided by the system automatically in serial order allotting the next available progressive number. The number must be in numerical. </w:t>
              </w:r>
              <w:r w:rsidRPr="008D59AA">
                <w:rPr>
                  <w:rFonts w:ascii="Times New Roman" w:eastAsia="Times New Roman" w:hAnsi="Times New Roman" w:cs="Times New Roman"/>
                  <w:sz w:val="24"/>
                  <w:szCs w:val="24"/>
                </w:rPr>
                <w:br/>
                <w:t>External Number ranges: Doc. No will be given manually by the end user. System will not lock no automatically in this case. User can pick the number randomly. Number may be an alpha numeric.                 </w:t>
              </w:r>
              <w:r w:rsidRPr="008D59AA">
                <w:rPr>
                  <w:rFonts w:ascii="Times New Roman" w:eastAsia="Times New Roman" w:hAnsi="Times New Roman" w:cs="Times New Roman"/>
                  <w:b/>
                  <w:bCs/>
                  <w:color w:val="666600"/>
                  <w:sz w:val="24"/>
                  <w:szCs w:val="24"/>
                </w:rPr>
                <w:t xml:space="preserve">*-- </w:t>
              </w:r>
              <w:proofErr w:type="spellStart"/>
              <w:r w:rsidRPr="008D59AA">
                <w:rPr>
                  <w:rFonts w:ascii="Times New Roman" w:eastAsia="Times New Roman" w:hAnsi="Times New Roman" w:cs="Times New Roman"/>
                  <w:b/>
                  <w:bCs/>
                  <w:color w:val="666600"/>
                  <w:sz w:val="24"/>
                  <w:szCs w:val="24"/>
                </w:rPr>
                <w:t>Shaannthi</w:t>
              </w:r>
              <w:proofErr w:type="spellEnd"/>
              <w:r w:rsidRPr="008D59AA">
                <w:rPr>
                  <w:rFonts w:ascii="Times New Roman" w:eastAsia="Times New Roman" w:hAnsi="Times New Roman" w:cs="Times New Roman"/>
                  <w:b/>
                  <w:bCs/>
                  <w:color w:val="666600"/>
                  <w:sz w:val="24"/>
                  <w:szCs w:val="24"/>
                </w:rPr>
                <w:t xml:space="preserve"> S.</w:t>
              </w:r>
            </w:ins>
          </w:p>
          <w:p w:rsidR="008D59AA" w:rsidRPr="008D59AA" w:rsidRDefault="008D59AA" w:rsidP="008D59AA">
            <w:pPr>
              <w:spacing w:before="100" w:beforeAutospacing="1" w:after="100" w:afterAutospacing="1" w:line="240" w:lineRule="auto"/>
              <w:rPr>
                <w:ins w:id="53" w:author="Unknown"/>
                <w:rFonts w:ascii="Times New Roman" w:eastAsia="Times New Roman" w:hAnsi="Times New Roman" w:cs="Times New Roman"/>
                <w:sz w:val="24"/>
                <w:szCs w:val="24"/>
              </w:rPr>
            </w:pPr>
            <w:ins w:id="54" w:author="Unknown">
              <w:r w:rsidRPr="008D59AA">
                <w:rPr>
                  <w:rFonts w:ascii="Times New Roman" w:eastAsia="Times New Roman" w:hAnsi="Times New Roman" w:cs="Times New Roman"/>
                  <w:b/>
                  <w:bCs/>
                  <w:color w:val="000000"/>
                  <w:sz w:val="24"/>
                  <w:szCs w:val="24"/>
                </w:rPr>
                <w:t>Financial Questions</w:t>
              </w:r>
            </w:ins>
          </w:p>
          <w:p w:rsidR="008D59AA" w:rsidRPr="008D59AA" w:rsidRDefault="00CB64C4" w:rsidP="008D59AA">
            <w:pPr>
              <w:numPr>
                <w:ilvl w:val="0"/>
                <w:numId w:val="1"/>
              </w:numPr>
              <w:spacing w:before="100" w:beforeAutospacing="1" w:after="100" w:afterAutospacing="1" w:line="240" w:lineRule="auto"/>
              <w:rPr>
                <w:ins w:id="55" w:author="Unknown"/>
                <w:rFonts w:ascii="Times New Roman" w:eastAsia="Times New Roman" w:hAnsi="Times New Roman" w:cs="Times New Roman"/>
                <w:sz w:val="24"/>
                <w:szCs w:val="24"/>
              </w:rPr>
            </w:pPr>
            <w:ins w:id="56" w:author="Unknown">
              <w:r w:rsidRPr="008D59AA">
                <w:rPr>
                  <w:rFonts w:ascii="Times New Roman" w:eastAsia="Times New Roman" w:hAnsi="Times New Roman" w:cs="Times New Roman"/>
                  <w:sz w:val="24"/>
                  <w:szCs w:val="24"/>
                </w:rPr>
                <w:fldChar w:fldCharType="begin"/>
              </w:r>
              <w:r w:rsidR="008D59AA" w:rsidRPr="008D59AA">
                <w:rPr>
                  <w:rFonts w:ascii="Times New Roman" w:eastAsia="Times New Roman" w:hAnsi="Times New Roman" w:cs="Times New Roman"/>
                  <w:sz w:val="24"/>
                  <w:szCs w:val="24"/>
                </w:rPr>
                <w:instrText xml:space="preserve"> HYPERLINK "http://www.sap-img.com/financial/sap-fico-interview-questions.htm" \t "_top" </w:instrText>
              </w:r>
              <w:r w:rsidRPr="008D59AA">
                <w:rPr>
                  <w:rFonts w:ascii="Times New Roman" w:eastAsia="Times New Roman" w:hAnsi="Times New Roman" w:cs="Times New Roman"/>
                  <w:sz w:val="24"/>
                  <w:szCs w:val="24"/>
                </w:rPr>
                <w:fldChar w:fldCharType="separate"/>
              </w:r>
              <w:r w:rsidR="008D59AA" w:rsidRPr="008D59AA">
                <w:rPr>
                  <w:rFonts w:ascii="Times New Roman" w:eastAsia="Times New Roman" w:hAnsi="Times New Roman" w:cs="Times New Roman"/>
                  <w:color w:val="0000FF"/>
                  <w:sz w:val="24"/>
                  <w:szCs w:val="24"/>
                  <w:u w:val="single"/>
                </w:rPr>
                <w:t>SAP FICO Interview Questions</w:t>
              </w:r>
              <w:r w:rsidRPr="008D59AA">
                <w:rPr>
                  <w:rFonts w:ascii="Times New Roman" w:eastAsia="Times New Roman" w:hAnsi="Times New Roman" w:cs="Times New Roman"/>
                  <w:sz w:val="24"/>
                  <w:szCs w:val="24"/>
                </w:rPr>
                <w:fldChar w:fldCharType="end"/>
              </w:r>
            </w:ins>
          </w:p>
          <w:p w:rsidR="008D59AA" w:rsidRPr="008D59AA" w:rsidRDefault="00CB64C4" w:rsidP="008D59AA">
            <w:pPr>
              <w:numPr>
                <w:ilvl w:val="0"/>
                <w:numId w:val="1"/>
              </w:numPr>
              <w:spacing w:before="100" w:beforeAutospacing="1" w:after="100" w:afterAutospacing="1" w:line="240" w:lineRule="auto"/>
              <w:rPr>
                <w:ins w:id="57" w:author="Unknown"/>
                <w:rFonts w:ascii="Times New Roman" w:eastAsia="Times New Roman" w:hAnsi="Times New Roman" w:cs="Times New Roman"/>
                <w:sz w:val="24"/>
                <w:szCs w:val="24"/>
              </w:rPr>
            </w:pPr>
            <w:ins w:id="58" w:author="Unknown">
              <w:r w:rsidRPr="008D59AA">
                <w:rPr>
                  <w:rFonts w:ascii="Times New Roman" w:eastAsia="Times New Roman" w:hAnsi="Times New Roman" w:cs="Times New Roman"/>
                  <w:sz w:val="24"/>
                  <w:szCs w:val="24"/>
                </w:rPr>
                <w:fldChar w:fldCharType="begin"/>
              </w:r>
              <w:r w:rsidR="008D59AA" w:rsidRPr="008D59AA">
                <w:rPr>
                  <w:rFonts w:ascii="Times New Roman" w:eastAsia="Times New Roman" w:hAnsi="Times New Roman" w:cs="Times New Roman"/>
                  <w:sz w:val="24"/>
                  <w:szCs w:val="24"/>
                </w:rPr>
                <w:instrText xml:space="preserve"> HYPERLINK "http://www.sap-img.com/financial/sap-fi-frequently-asked-questions-1.htm" \t "_top" </w:instrText>
              </w:r>
              <w:r w:rsidRPr="008D59AA">
                <w:rPr>
                  <w:rFonts w:ascii="Times New Roman" w:eastAsia="Times New Roman" w:hAnsi="Times New Roman" w:cs="Times New Roman"/>
                  <w:sz w:val="24"/>
                  <w:szCs w:val="24"/>
                </w:rPr>
                <w:fldChar w:fldCharType="separate"/>
              </w:r>
              <w:r w:rsidR="008D59AA" w:rsidRPr="008D59AA">
                <w:rPr>
                  <w:rFonts w:ascii="Times New Roman" w:eastAsia="Times New Roman" w:hAnsi="Times New Roman" w:cs="Times New Roman"/>
                  <w:color w:val="0000FF"/>
                  <w:sz w:val="24"/>
                  <w:szCs w:val="24"/>
                  <w:u w:val="single"/>
                </w:rPr>
                <w:t>SAF FI Frequently Asked Questions 1</w:t>
              </w:r>
              <w:r w:rsidRPr="008D59AA">
                <w:rPr>
                  <w:rFonts w:ascii="Times New Roman" w:eastAsia="Times New Roman" w:hAnsi="Times New Roman" w:cs="Times New Roman"/>
                  <w:sz w:val="24"/>
                  <w:szCs w:val="24"/>
                </w:rPr>
                <w:fldChar w:fldCharType="end"/>
              </w:r>
            </w:ins>
          </w:p>
          <w:p w:rsidR="008D59AA" w:rsidRPr="008D59AA" w:rsidRDefault="00CB64C4" w:rsidP="008D59AA">
            <w:pPr>
              <w:numPr>
                <w:ilvl w:val="0"/>
                <w:numId w:val="1"/>
              </w:numPr>
              <w:spacing w:before="100" w:beforeAutospacing="1" w:after="100" w:afterAutospacing="1" w:line="240" w:lineRule="auto"/>
              <w:rPr>
                <w:ins w:id="59" w:author="Unknown"/>
                <w:rFonts w:ascii="Times New Roman" w:eastAsia="Times New Roman" w:hAnsi="Times New Roman" w:cs="Times New Roman"/>
                <w:sz w:val="24"/>
                <w:szCs w:val="24"/>
              </w:rPr>
            </w:pPr>
            <w:ins w:id="60" w:author="Unknown">
              <w:r w:rsidRPr="008D59AA">
                <w:rPr>
                  <w:rFonts w:ascii="Times New Roman" w:eastAsia="Times New Roman" w:hAnsi="Times New Roman" w:cs="Times New Roman"/>
                  <w:sz w:val="24"/>
                  <w:szCs w:val="24"/>
                </w:rPr>
                <w:fldChar w:fldCharType="begin"/>
              </w:r>
              <w:r w:rsidR="008D59AA" w:rsidRPr="008D59AA">
                <w:rPr>
                  <w:rFonts w:ascii="Times New Roman" w:eastAsia="Times New Roman" w:hAnsi="Times New Roman" w:cs="Times New Roman"/>
                  <w:sz w:val="24"/>
                  <w:szCs w:val="24"/>
                </w:rPr>
                <w:instrText xml:space="preserve"> HYPERLINK "http://www.sap-img.com/financial/sap-fi-frequently-asked-questions-2.htm" \t "_top" </w:instrText>
              </w:r>
              <w:r w:rsidRPr="008D59AA">
                <w:rPr>
                  <w:rFonts w:ascii="Times New Roman" w:eastAsia="Times New Roman" w:hAnsi="Times New Roman" w:cs="Times New Roman"/>
                  <w:sz w:val="24"/>
                  <w:szCs w:val="24"/>
                </w:rPr>
                <w:fldChar w:fldCharType="separate"/>
              </w:r>
              <w:r w:rsidR="008D59AA" w:rsidRPr="008D59AA">
                <w:rPr>
                  <w:rFonts w:ascii="Times New Roman" w:eastAsia="Times New Roman" w:hAnsi="Times New Roman" w:cs="Times New Roman"/>
                  <w:color w:val="0000FF"/>
                  <w:sz w:val="24"/>
                  <w:szCs w:val="24"/>
                  <w:u w:val="single"/>
                </w:rPr>
                <w:t>SAF FI Frequently Asked Questions 2</w:t>
              </w:r>
              <w:r w:rsidRPr="008D59AA">
                <w:rPr>
                  <w:rFonts w:ascii="Times New Roman" w:eastAsia="Times New Roman" w:hAnsi="Times New Roman" w:cs="Times New Roman"/>
                  <w:sz w:val="24"/>
                  <w:szCs w:val="24"/>
                </w:rPr>
                <w:fldChar w:fldCharType="end"/>
              </w:r>
            </w:ins>
          </w:p>
          <w:p w:rsidR="008D59AA" w:rsidRPr="008D59AA" w:rsidRDefault="008D59AA" w:rsidP="008D59AA">
            <w:pPr>
              <w:spacing w:after="0" w:line="240" w:lineRule="auto"/>
              <w:rPr>
                <w:ins w:id="61" w:author="Unknown"/>
                <w:rFonts w:ascii="Times New Roman" w:eastAsia="Times New Roman" w:hAnsi="Times New Roman" w:cs="Times New Roman"/>
                <w:sz w:val="24"/>
                <w:szCs w:val="24"/>
              </w:rPr>
            </w:pPr>
            <w:ins w:id="62" w:author="Unknown">
              <w:r w:rsidRPr="008D59AA">
                <w:rPr>
                  <w:rFonts w:ascii="Times New Roman" w:eastAsia="Times New Roman" w:hAnsi="Times New Roman" w:cs="Times New Roman"/>
                  <w:b/>
                  <w:bCs/>
                  <w:sz w:val="24"/>
                  <w:szCs w:val="24"/>
                </w:rPr>
                <w:t>Get help for your SAP FI/CO problems</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r w:rsidR="00CB64C4" w:rsidRPr="008D59AA">
                <w:rPr>
                  <w:rFonts w:ascii="Times New Roman" w:eastAsia="Times New Roman" w:hAnsi="Times New Roman" w:cs="Times New Roman"/>
                  <w:sz w:val="24"/>
                  <w:szCs w:val="24"/>
                </w:rPr>
                <w:fldChar w:fldCharType="begin"/>
              </w:r>
              <w:r w:rsidRPr="008D59AA">
                <w:rPr>
                  <w:rFonts w:ascii="Times New Roman" w:eastAsia="Times New Roman" w:hAnsi="Times New Roman" w:cs="Times New Roman"/>
                  <w:sz w:val="24"/>
                  <w:szCs w:val="24"/>
                </w:rPr>
                <w:instrText xml:space="preserve"> HYPERLINK "http://www.sap-img.com/financial/fi-question.htm" \t "_top" </w:instrText>
              </w:r>
              <w:r w:rsidR="00CB64C4" w:rsidRPr="008D59AA">
                <w:rPr>
                  <w:rFonts w:ascii="Times New Roman" w:eastAsia="Times New Roman" w:hAnsi="Times New Roman" w:cs="Times New Roman"/>
                  <w:sz w:val="24"/>
                  <w:szCs w:val="24"/>
                </w:rPr>
                <w:fldChar w:fldCharType="separate"/>
              </w:r>
              <w:r w:rsidRPr="008D59AA">
                <w:rPr>
                  <w:rFonts w:ascii="Times New Roman" w:eastAsia="Times New Roman" w:hAnsi="Times New Roman" w:cs="Times New Roman"/>
                  <w:color w:val="0000FF"/>
                  <w:sz w:val="24"/>
                  <w:szCs w:val="24"/>
                  <w:u w:val="single"/>
                </w:rPr>
                <w:t>Do you have a SAP FI/CO Question?</w:t>
              </w:r>
              <w:r w:rsidR="00CB64C4" w:rsidRPr="008D59AA">
                <w:rPr>
                  <w:rFonts w:ascii="Times New Roman" w:eastAsia="Times New Roman" w:hAnsi="Times New Roman" w:cs="Times New Roman"/>
                  <w:sz w:val="24"/>
                  <w:szCs w:val="24"/>
                </w:rPr>
                <w:fldChar w:fldCharType="end"/>
              </w:r>
            </w:ins>
          </w:p>
          <w:p w:rsidR="008D59AA" w:rsidRPr="008D59AA" w:rsidRDefault="008D59AA" w:rsidP="008D59AA">
            <w:pPr>
              <w:spacing w:before="100" w:beforeAutospacing="1" w:after="100" w:afterAutospacing="1" w:line="240" w:lineRule="auto"/>
              <w:rPr>
                <w:ins w:id="63" w:author="Unknown"/>
                <w:rFonts w:ascii="Times New Roman" w:eastAsia="Times New Roman" w:hAnsi="Times New Roman" w:cs="Times New Roman"/>
                <w:sz w:val="24"/>
                <w:szCs w:val="24"/>
              </w:rPr>
            </w:pPr>
            <w:ins w:id="64" w:author="Unknown">
              <w:r w:rsidRPr="008D59AA">
                <w:rPr>
                  <w:rFonts w:ascii="Times New Roman" w:eastAsia="Times New Roman" w:hAnsi="Times New Roman" w:cs="Times New Roman"/>
                  <w:b/>
                  <w:bCs/>
                  <w:sz w:val="24"/>
                  <w:szCs w:val="24"/>
                </w:rPr>
                <w:t>SAP FI Books</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r w:rsidR="00CB64C4" w:rsidRPr="008D59AA">
                <w:rPr>
                  <w:rFonts w:ascii="Times New Roman" w:eastAsia="Times New Roman" w:hAnsi="Times New Roman" w:cs="Times New Roman"/>
                  <w:sz w:val="24"/>
                  <w:szCs w:val="24"/>
                </w:rPr>
                <w:fldChar w:fldCharType="begin"/>
              </w:r>
              <w:r w:rsidRPr="008D59AA">
                <w:rPr>
                  <w:rFonts w:ascii="Times New Roman" w:eastAsia="Times New Roman" w:hAnsi="Times New Roman" w:cs="Times New Roman"/>
                  <w:sz w:val="24"/>
                  <w:szCs w:val="24"/>
                </w:rPr>
                <w:instrText xml:space="preserve"> HYPERLINK "http://www.sap-img.com/sap-books.htm" \l "SAP-FICO" \t "_top" </w:instrText>
              </w:r>
              <w:r w:rsidR="00CB64C4" w:rsidRPr="008D59AA">
                <w:rPr>
                  <w:rFonts w:ascii="Times New Roman" w:eastAsia="Times New Roman" w:hAnsi="Times New Roman" w:cs="Times New Roman"/>
                  <w:sz w:val="24"/>
                  <w:szCs w:val="24"/>
                </w:rPr>
                <w:fldChar w:fldCharType="separate"/>
              </w:r>
              <w:r w:rsidRPr="008D59AA">
                <w:rPr>
                  <w:rFonts w:ascii="Times New Roman" w:eastAsia="Times New Roman" w:hAnsi="Times New Roman" w:cs="Times New Roman"/>
                  <w:color w:val="0000FF"/>
                  <w:sz w:val="24"/>
                  <w:szCs w:val="24"/>
                  <w:u w:val="single"/>
                </w:rPr>
                <w:t>SAP Financial and Controlling Certification, Interview Questions and Configurations Reference Books</w:t>
              </w:r>
              <w:r w:rsidR="00CB64C4" w:rsidRPr="008D59AA">
                <w:rPr>
                  <w:rFonts w:ascii="Times New Roman" w:eastAsia="Times New Roman" w:hAnsi="Times New Roman" w:cs="Times New Roman"/>
                  <w:sz w:val="24"/>
                  <w:szCs w:val="24"/>
                </w:rPr>
                <w:fldChar w:fldCharType="end"/>
              </w:r>
            </w:ins>
          </w:p>
          <w:p w:rsidR="008D59AA" w:rsidRPr="008D59AA" w:rsidRDefault="008D59AA" w:rsidP="008D59AA">
            <w:pPr>
              <w:spacing w:before="100" w:beforeAutospacing="1" w:after="100" w:afterAutospacing="1" w:line="240" w:lineRule="auto"/>
              <w:rPr>
                <w:ins w:id="65" w:author="Unknown"/>
                <w:rFonts w:ascii="Times New Roman" w:eastAsia="Times New Roman" w:hAnsi="Times New Roman" w:cs="Times New Roman"/>
                <w:sz w:val="24"/>
                <w:szCs w:val="24"/>
              </w:rPr>
            </w:pPr>
            <w:ins w:id="66" w:author="Unknown">
              <w:r w:rsidRPr="008D59AA">
                <w:rPr>
                  <w:rFonts w:ascii="Times New Roman" w:eastAsia="Times New Roman" w:hAnsi="Times New Roman" w:cs="Times New Roman"/>
                  <w:b/>
                  <w:bCs/>
                  <w:sz w:val="24"/>
                  <w:szCs w:val="24"/>
                </w:rPr>
                <w:t>SAP FICO Tips</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r w:rsidR="00CB64C4" w:rsidRPr="008D59AA">
                <w:rPr>
                  <w:rFonts w:ascii="Times New Roman" w:eastAsia="Times New Roman" w:hAnsi="Times New Roman" w:cs="Times New Roman"/>
                  <w:sz w:val="24"/>
                  <w:szCs w:val="24"/>
                </w:rPr>
                <w:fldChar w:fldCharType="begin"/>
              </w:r>
              <w:r w:rsidRPr="008D59AA">
                <w:rPr>
                  <w:rFonts w:ascii="Times New Roman" w:eastAsia="Times New Roman" w:hAnsi="Times New Roman" w:cs="Times New Roman"/>
                  <w:sz w:val="24"/>
                  <w:szCs w:val="24"/>
                </w:rPr>
                <w:instrText xml:space="preserve"> HYPERLINK "http://www.sap-img.com/sap-fi.htm" \t "_top" </w:instrText>
              </w:r>
              <w:r w:rsidR="00CB64C4" w:rsidRPr="008D59AA">
                <w:rPr>
                  <w:rFonts w:ascii="Times New Roman" w:eastAsia="Times New Roman" w:hAnsi="Times New Roman" w:cs="Times New Roman"/>
                  <w:sz w:val="24"/>
                  <w:szCs w:val="24"/>
                </w:rPr>
                <w:fldChar w:fldCharType="separate"/>
              </w:r>
              <w:r w:rsidRPr="008D59AA">
                <w:rPr>
                  <w:rFonts w:ascii="Times New Roman" w:eastAsia="Times New Roman" w:hAnsi="Times New Roman" w:cs="Times New Roman"/>
                  <w:color w:val="0000FF"/>
                  <w:sz w:val="24"/>
                  <w:szCs w:val="24"/>
                  <w:u w:val="single"/>
                </w:rPr>
                <w:t>SAP FI/CO Tips and Financial Accounting/Controlling Discussion Forum</w:t>
              </w:r>
              <w:r w:rsidR="00CB64C4" w:rsidRPr="008D59AA">
                <w:rPr>
                  <w:rFonts w:ascii="Times New Roman" w:eastAsia="Times New Roman" w:hAnsi="Times New Roman" w:cs="Times New Roman"/>
                  <w:sz w:val="24"/>
                  <w:szCs w:val="24"/>
                </w:rPr>
                <w:fldChar w:fldCharType="end"/>
              </w:r>
            </w:ins>
          </w:p>
          <w:p w:rsidR="008D59AA" w:rsidRPr="008D59AA" w:rsidRDefault="008D59AA" w:rsidP="008D59AA">
            <w:pPr>
              <w:spacing w:before="100" w:beforeAutospacing="1" w:after="100" w:afterAutospacing="1" w:line="240" w:lineRule="auto"/>
              <w:rPr>
                <w:ins w:id="67" w:author="Unknown"/>
                <w:rFonts w:ascii="Times New Roman" w:eastAsia="Times New Roman" w:hAnsi="Times New Roman" w:cs="Times New Roman"/>
                <w:sz w:val="24"/>
                <w:szCs w:val="24"/>
              </w:rPr>
            </w:pPr>
            <w:ins w:id="68" w:author="Unknown">
              <w:r w:rsidRPr="008D59AA">
                <w:rPr>
                  <w:rFonts w:ascii="Times New Roman" w:eastAsia="Times New Roman" w:hAnsi="Times New Roman" w:cs="Times New Roman"/>
                  <w:b/>
                  <w:bCs/>
                  <w:sz w:val="24"/>
                  <w:szCs w:val="24"/>
                </w:rPr>
                <w:t>Best regards,</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r w:rsidRPr="008D59AA">
                <w:rPr>
                  <w:rFonts w:ascii="Times New Roman" w:eastAsia="Times New Roman" w:hAnsi="Times New Roman" w:cs="Times New Roman"/>
                  <w:b/>
                  <w:bCs/>
                  <w:sz w:val="24"/>
                  <w:szCs w:val="24"/>
                </w:rPr>
                <w:t>SAP Basis, ABAP Programming and Other IMG Stuff</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r w:rsidR="00CB64C4" w:rsidRPr="008D59AA">
                <w:rPr>
                  <w:rFonts w:ascii="Times New Roman" w:eastAsia="Times New Roman" w:hAnsi="Times New Roman" w:cs="Times New Roman"/>
                  <w:b/>
                  <w:bCs/>
                  <w:sz w:val="24"/>
                  <w:szCs w:val="24"/>
                </w:rPr>
                <w:fldChar w:fldCharType="begin"/>
              </w:r>
              <w:r w:rsidRPr="008D59AA">
                <w:rPr>
                  <w:rFonts w:ascii="Times New Roman" w:eastAsia="Times New Roman" w:hAnsi="Times New Roman" w:cs="Times New Roman"/>
                  <w:b/>
                  <w:bCs/>
                  <w:sz w:val="24"/>
                  <w:szCs w:val="24"/>
                </w:rPr>
                <w:instrText xml:space="preserve"> HYPERLINK "http://www.sap-img.com/index.htm" \t "_top" </w:instrText>
              </w:r>
              <w:r w:rsidR="00CB64C4" w:rsidRPr="008D59AA">
                <w:rPr>
                  <w:rFonts w:ascii="Times New Roman" w:eastAsia="Times New Roman" w:hAnsi="Times New Roman" w:cs="Times New Roman"/>
                  <w:b/>
                  <w:bCs/>
                  <w:sz w:val="24"/>
                  <w:szCs w:val="24"/>
                </w:rPr>
                <w:fldChar w:fldCharType="separate"/>
              </w:r>
              <w:r w:rsidRPr="008D59AA">
                <w:rPr>
                  <w:rFonts w:ascii="Times New Roman" w:eastAsia="Times New Roman" w:hAnsi="Times New Roman" w:cs="Times New Roman"/>
                  <w:b/>
                  <w:bCs/>
                  <w:color w:val="0000FF"/>
                  <w:sz w:val="24"/>
                  <w:szCs w:val="24"/>
                  <w:u w:val="single"/>
                </w:rPr>
                <w:t>http://www.sap-img.com</w:t>
              </w:r>
              <w:r w:rsidR="00CB64C4" w:rsidRPr="008D59AA">
                <w:rPr>
                  <w:rFonts w:ascii="Times New Roman" w:eastAsia="Times New Roman" w:hAnsi="Times New Roman" w:cs="Times New Roman"/>
                  <w:b/>
                  <w:bCs/>
                  <w:sz w:val="24"/>
                  <w:szCs w:val="24"/>
                </w:rPr>
                <w:fldChar w:fldCharType="end"/>
              </w:r>
            </w:ins>
          </w:p>
          <w:p w:rsidR="008D59AA" w:rsidRPr="008D59AA" w:rsidRDefault="008D59AA" w:rsidP="008D59AA">
            <w:pPr>
              <w:spacing w:before="100" w:beforeAutospacing="1" w:after="100" w:afterAutospacing="1" w:line="240" w:lineRule="auto"/>
              <w:jc w:val="center"/>
              <w:rPr>
                <w:rFonts w:ascii="Times New Roman" w:eastAsia="Times New Roman" w:hAnsi="Times New Roman" w:cs="Times New Roman"/>
                <w:sz w:val="24"/>
                <w:szCs w:val="24"/>
              </w:rPr>
            </w:pPr>
            <w:ins w:id="69" w:author="Unknown">
              <w:r w:rsidRPr="008D59AA">
                <w:rPr>
                  <w:rFonts w:ascii="Times New Roman" w:eastAsia="Times New Roman" w:hAnsi="Times New Roman" w:cs="Times New Roman"/>
                  <w:sz w:val="20"/>
                  <w:szCs w:val="20"/>
                </w:rPr>
                <w:t>All the site contents are Copyright © www.sap-img.com and the content authors. All rights reserved.</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r w:rsidRPr="008D59AA">
                <w:rPr>
                  <w:rFonts w:ascii="Times New Roman" w:eastAsia="Times New Roman" w:hAnsi="Times New Roman" w:cs="Times New Roman"/>
                  <w:sz w:val="20"/>
                  <w:szCs w:val="20"/>
                </w:rPr>
                <w:t>All product names are trademarks of their respective companies.  The site www.sap-img.com is in no way affiliated with SAP AG.</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r w:rsidRPr="008D59AA">
                <w:rPr>
                  <w:rFonts w:ascii="Times New Roman" w:eastAsia="Times New Roman" w:hAnsi="Times New Roman" w:cs="Times New Roman"/>
                  <w:sz w:val="20"/>
                  <w:szCs w:val="20"/>
                </w:rPr>
                <w:lastRenderedPageBreak/>
                <w:t>Every effort is made to ensure the content integrity.  Information used on this site is at your own risk.</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r w:rsidRPr="008D59AA">
                <w:rPr>
                  <w:rFonts w:ascii="Times New Roman" w:eastAsia="Times New Roman" w:hAnsi="Times New Roman" w:cs="Times New Roman"/>
                  <w:sz w:val="20"/>
                  <w:szCs w:val="20"/>
                </w:rPr>
                <w:t> The content on this site may not be reproduced or redistributed without the express written permission of</w:t>
              </w:r>
              <w:r w:rsidRPr="008D59AA">
                <w:rPr>
                  <w:rFonts w:ascii="Times New Roman" w:eastAsia="Times New Roman" w:hAnsi="Times New Roman" w:cs="Times New Roman"/>
                  <w:sz w:val="24"/>
                  <w:szCs w:val="24"/>
                </w:rPr>
                <w:t> </w:t>
              </w:r>
              <w:r w:rsidRPr="008D59AA">
                <w:rPr>
                  <w:rFonts w:ascii="Times New Roman" w:eastAsia="Times New Roman" w:hAnsi="Times New Roman" w:cs="Times New Roman"/>
                  <w:sz w:val="24"/>
                  <w:szCs w:val="24"/>
                </w:rPr>
                <w:br/>
              </w:r>
              <w:r w:rsidRPr="008D59AA">
                <w:rPr>
                  <w:rFonts w:ascii="Times New Roman" w:eastAsia="Times New Roman" w:hAnsi="Times New Roman" w:cs="Times New Roman"/>
                  <w:sz w:val="20"/>
                  <w:szCs w:val="20"/>
                </w:rPr>
                <w:t>www.sap-img.com or the content authors.</w:t>
              </w:r>
            </w:ins>
          </w:p>
        </w:tc>
      </w:tr>
    </w:tbl>
    <w:p w:rsidR="00B7442F" w:rsidRDefault="00B7442F"/>
    <w:sectPr w:rsidR="00B7442F" w:rsidSect="00B74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B0386"/>
    <w:multiLevelType w:val="multilevel"/>
    <w:tmpl w:val="515E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AA"/>
    <w:rsid w:val="004869AC"/>
    <w:rsid w:val="008D59AA"/>
    <w:rsid w:val="009E2ABE"/>
    <w:rsid w:val="00B7442F"/>
    <w:rsid w:val="00B77705"/>
    <w:rsid w:val="00CB64C4"/>
    <w:rsid w:val="00DF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50BD26-DEBE-4476-9101-2BE1D1B4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59AA"/>
  </w:style>
  <w:style w:type="paragraph" w:styleId="NormalWeb">
    <w:name w:val="Normal (Web)"/>
    <w:basedOn w:val="Normal"/>
    <w:uiPriority w:val="99"/>
    <w:unhideWhenUsed/>
    <w:rsid w:val="008D59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9AA"/>
  </w:style>
  <w:style w:type="character" w:styleId="Hyperlink">
    <w:name w:val="Hyperlink"/>
    <w:basedOn w:val="DefaultParagraphFont"/>
    <w:uiPriority w:val="99"/>
    <w:semiHidden/>
    <w:unhideWhenUsed/>
    <w:rsid w:val="008D59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76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1258</Words>
  <Characters>7175</Characters>
  <Application>Microsoft Office Word</Application>
  <DocSecurity>0</DocSecurity>
  <Lines>59</Lines>
  <Paragraphs>16</Paragraphs>
  <ScaleCrop>false</ScaleCrop>
  <Company>Hewlett-Packard</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Mansur</cp:lastModifiedBy>
  <cp:revision>2</cp:revision>
  <dcterms:created xsi:type="dcterms:W3CDTF">2013-02-04T05:02:00Z</dcterms:created>
  <dcterms:modified xsi:type="dcterms:W3CDTF">2013-02-04T05:02:00Z</dcterms:modified>
</cp:coreProperties>
</file>